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615F1" w14:textId="77777777" w:rsidR="00C10ABA" w:rsidRDefault="00234C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 wp14:anchorId="4E5B2DC1" wp14:editId="1AF728EC">
            <wp:simplePos x="0" y="0"/>
            <wp:positionH relativeFrom="column">
              <wp:posOffset>2705100</wp:posOffset>
            </wp:positionH>
            <wp:positionV relativeFrom="paragraph">
              <wp:posOffset>11430</wp:posOffset>
            </wp:positionV>
            <wp:extent cx="2819400" cy="1152525"/>
            <wp:effectExtent l="0" t="0" r="0" b="0"/>
            <wp:wrapNone/>
            <wp:docPr id="4" name="image1.jpg" descr="C:\Users\IKE ROMANUS EBERE\Desktop\GUU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IKE ROMANUS EBERE\Desktop\GUU LOGO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4A919" w14:textId="77777777" w:rsidR="00C10ABA" w:rsidRDefault="00C10A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1E8094F" w14:textId="77777777" w:rsidR="00C10ABA" w:rsidRDefault="00C10A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DBA04BF" w14:textId="77777777" w:rsidR="00C10ABA" w:rsidRDefault="00C10A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45506B4" w14:textId="77777777" w:rsidR="00C10ABA" w:rsidRDefault="00C10ABA">
      <w:pPr>
        <w:spacing w:after="0"/>
        <w:rPr>
          <w:sz w:val="24"/>
          <w:szCs w:val="24"/>
        </w:rPr>
      </w:pPr>
    </w:p>
    <w:p w14:paraId="1CEEEFD9" w14:textId="77777777" w:rsidR="00C10ABA" w:rsidRDefault="00234CC7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…Knowledge for tomorrow</w:t>
      </w:r>
    </w:p>
    <w:p w14:paraId="1574241D" w14:textId="77777777" w:rsidR="00C10ABA" w:rsidRDefault="00234C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COMPOSITE RESULT SHEET</w:t>
      </w:r>
    </w:p>
    <w:p w14:paraId="239A1C91" w14:textId="77777777" w:rsidR="00C10ABA" w:rsidRDefault="00234C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2021/2022 HARMATTAN SEMESTER EXAMINATION</w:t>
      </w:r>
    </w:p>
    <w:p w14:paraId="6A46AAB5" w14:textId="77777777" w:rsidR="00C10ABA" w:rsidRDefault="00234C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B.SC: COMPUTER SCIENCE</w:t>
      </w:r>
    </w:p>
    <w:p w14:paraId="340FDF43" w14:textId="52211797" w:rsidR="00C10ABA" w:rsidRDefault="00234CC7">
      <w:pPr>
        <w:spacing w:after="0"/>
        <w:rPr>
          <w:b/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 xml:space="preserve">COLLEGE: CNAS </w:t>
      </w:r>
      <w:r>
        <w:rPr>
          <w:b/>
          <w:sz w:val="20"/>
          <w:szCs w:val="20"/>
        </w:rPr>
        <w:tab/>
        <w:t>DEPT: COMPUTER SCIENCE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LEVEL: 200 </w:t>
      </w:r>
      <w:r>
        <w:rPr>
          <w:b/>
          <w:sz w:val="20"/>
          <w:szCs w:val="20"/>
        </w:rPr>
        <w:tab/>
        <w:t>SEMESTER:</w:t>
      </w:r>
      <w:r w:rsidR="00B15480">
        <w:rPr>
          <w:b/>
          <w:sz w:val="20"/>
          <w:szCs w:val="20"/>
        </w:rPr>
        <w:tab/>
      </w:r>
      <w:r w:rsidR="00B15480">
        <w:rPr>
          <w:b/>
          <w:sz w:val="20"/>
          <w:szCs w:val="20"/>
        </w:rPr>
        <w:tab/>
      </w:r>
      <w:r w:rsidR="00B15480">
        <w:rPr>
          <w:b/>
          <w:sz w:val="20"/>
          <w:szCs w:val="20"/>
        </w:rPr>
        <w:tab/>
      </w:r>
      <w:r w:rsidR="00B15480">
        <w:rPr>
          <w:b/>
          <w:sz w:val="20"/>
          <w:szCs w:val="20"/>
        </w:rPr>
        <w:tab/>
        <w:t xml:space="preserve">SESSION: </w:t>
      </w:r>
    </w:p>
    <w:tbl>
      <w:tblPr>
        <w:tblStyle w:val="a0"/>
        <w:tblW w:w="1387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8"/>
        <w:gridCol w:w="2132"/>
        <w:gridCol w:w="1860"/>
        <w:gridCol w:w="900"/>
        <w:gridCol w:w="1011"/>
        <w:gridCol w:w="882"/>
        <w:gridCol w:w="991"/>
        <w:gridCol w:w="1112"/>
        <w:gridCol w:w="1215"/>
        <w:gridCol w:w="1215"/>
        <w:gridCol w:w="753"/>
        <w:gridCol w:w="1021"/>
      </w:tblGrid>
      <w:tr w:rsidR="00B94DBB" w14:paraId="5FB6634B" w14:textId="77777777" w:rsidTr="00B94DBB">
        <w:trPr>
          <w:trHeight w:val="708"/>
        </w:trPr>
        <w:tc>
          <w:tcPr>
            <w:tcW w:w="778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F4CA54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S/N</w:t>
            </w:r>
          </w:p>
        </w:tc>
        <w:tc>
          <w:tcPr>
            <w:tcW w:w="2132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02F32C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SCHOLAR’S NAME</w:t>
            </w:r>
          </w:p>
        </w:tc>
        <w:tc>
          <w:tcPr>
            <w:tcW w:w="1860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37C617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MATRIC NO</w:t>
            </w:r>
          </w:p>
        </w:tc>
        <w:tc>
          <w:tcPr>
            <w:tcW w:w="90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B7116F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GST 223</w:t>
            </w:r>
          </w:p>
        </w:tc>
        <w:tc>
          <w:tcPr>
            <w:tcW w:w="101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440046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CSC 299</w:t>
            </w:r>
          </w:p>
        </w:tc>
        <w:tc>
          <w:tcPr>
            <w:tcW w:w="8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CB46C8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 203</w:t>
            </w:r>
          </w:p>
        </w:tc>
        <w:tc>
          <w:tcPr>
            <w:tcW w:w="991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676031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MAT 205</w:t>
            </w:r>
          </w:p>
        </w:tc>
        <w:tc>
          <w:tcPr>
            <w:tcW w:w="1112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9DEB56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 UNITS</w:t>
            </w:r>
          </w:p>
        </w:tc>
        <w:tc>
          <w:tcPr>
            <w:tcW w:w="1215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5A3BDA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UNITS PASSED</w:t>
            </w:r>
          </w:p>
        </w:tc>
        <w:tc>
          <w:tcPr>
            <w:tcW w:w="1215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B6EC78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CARRY OVER UNITS</w:t>
            </w:r>
          </w:p>
        </w:tc>
        <w:tc>
          <w:tcPr>
            <w:tcW w:w="753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9A7C01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GP</w:t>
            </w:r>
          </w:p>
        </w:tc>
        <w:tc>
          <w:tcPr>
            <w:tcW w:w="1021" w:type="dxa"/>
            <w:vMerge w:val="restar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9405FD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GPA</w:t>
            </w:r>
          </w:p>
        </w:tc>
      </w:tr>
      <w:tr w:rsidR="00B94DBB" w14:paraId="03522568" w14:textId="77777777" w:rsidTr="00B94DBB">
        <w:trPr>
          <w:trHeight w:val="292"/>
        </w:trPr>
        <w:tc>
          <w:tcPr>
            <w:tcW w:w="7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30C6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17CA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8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5D99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949FC9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1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08A747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88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062184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9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408CD0" w14:textId="77777777" w:rsidR="00B94DBB" w:rsidRDefault="00B94DB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D381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BCE6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B6DF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5179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0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34E0" w14:textId="77777777" w:rsidR="00B94DBB" w:rsidRDefault="00B9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B94DBB" w14:paraId="662D9D9E" w14:textId="77777777" w:rsidTr="00B94DBB">
        <w:trPr>
          <w:trHeight w:val="243"/>
        </w:trPr>
        <w:tc>
          <w:tcPr>
            <w:tcW w:w="778" w:type="dxa"/>
          </w:tcPr>
          <w:p w14:paraId="36FB4BC2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61961F40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5739C8EB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5EDDC413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76EF7734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5BBCFA07" w14:textId="77777777" w:rsidR="00B94DBB" w:rsidRDefault="00B94DBB">
            <w:pPr>
              <w:jc w:val="center"/>
            </w:pPr>
            <w:bookmarkStart w:id="1" w:name="_GoBack"/>
            <w:bookmarkEnd w:id="1"/>
          </w:p>
        </w:tc>
        <w:tc>
          <w:tcPr>
            <w:tcW w:w="991" w:type="dxa"/>
          </w:tcPr>
          <w:p w14:paraId="7BD0CD5C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3CF77D5B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7D90DE07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39A2A7CE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300C6E04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67E563AC" w14:textId="77777777" w:rsidR="00B94DBB" w:rsidRDefault="00B94DBB">
            <w:pPr>
              <w:jc w:val="center"/>
            </w:pPr>
          </w:p>
        </w:tc>
      </w:tr>
      <w:tr w:rsidR="00B94DBB" w14:paraId="475B1537" w14:textId="77777777" w:rsidTr="00B94DBB">
        <w:trPr>
          <w:trHeight w:val="243"/>
        </w:trPr>
        <w:tc>
          <w:tcPr>
            <w:tcW w:w="778" w:type="dxa"/>
          </w:tcPr>
          <w:p w14:paraId="7F0491F5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6D6062DB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25BD5955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6C18C966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6CF21953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1EC278EB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25A59B46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60F4569B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18AB73F1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048BB328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7E64A765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7676D1C9" w14:textId="77777777" w:rsidR="00B94DBB" w:rsidRDefault="00B94DBB">
            <w:pPr>
              <w:jc w:val="center"/>
            </w:pPr>
          </w:p>
        </w:tc>
      </w:tr>
      <w:tr w:rsidR="00B94DBB" w14:paraId="3D7C0388" w14:textId="77777777" w:rsidTr="00B94DBB">
        <w:trPr>
          <w:trHeight w:val="262"/>
        </w:trPr>
        <w:tc>
          <w:tcPr>
            <w:tcW w:w="778" w:type="dxa"/>
          </w:tcPr>
          <w:p w14:paraId="0C49A8F0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00E2BD62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158802F0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1DE57CB8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54541239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384C0819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57DF766E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5411197A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2F0B43D3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5E35BBB5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4E6F0896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14A949AC" w14:textId="77777777" w:rsidR="00B94DBB" w:rsidRDefault="00B94DBB">
            <w:pPr>
              <w:jc w:val="center"/>
            </w:pPr>
          </w:p>
        </w:tc>
      </w:tr>
      <w:tr w:rsidR="00B94DBB" w14:paraId="51FFAC30" w14:textId="77777777" w:rsidTr="00B94DBB">
        <w:trPr>
          <w:trHeight w:val="243"/>
        </w:trPr>
        <w:tc>
          <w:tcPr>
            <w:tcW w:w="778" w:type="dxa"/>
          </w:tcPr>
          <w:p w14:paraId="59A04D26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75BC955A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5EBA82C6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3437C11E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6FD28618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7A6F462B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19E3DEC7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7B9425F1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7D8079C5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44CC7812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73272DF7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411B5E5B" w14:textId="77777777" w:rsidR="00B94DBB" w:rsidRDefault="00B94DBB">
            <w:pPr>
              <w:jc w:val="center"/>
            </w:pPr>
          </w:p>
        </w:tc>
      </w:tr>
      <w:tr w:rsidR="00B94DBB" w14:paraId="7A300BCE" w14:textId="77777777" w:rsidTr="00B94DBB">
        <w:trPr>
          <w:trHeight w:val="243"/>
        </w:trPr>
        <w:tc>
          <w:tcPr>
            <w:tcW w:w="778" w:type="dxa"/>
          </w:tcPr>
          <w:p w14:paraId="587D9330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64848BE6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4BF7F33C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023B283B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1BC55DBE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7DAA0E4C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7FF3765D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2E799A2A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0A1BFD1A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6EC978A1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42259C71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37EF80E1" w14:textId="77777777" w:rsidR="00B94DBB" w:rsidRDefault="00B94DBB">
            <w:pPr>
              <w:jc w:val="center"/>
            </w:pPr>
          </w:p>
        </w:tc>
      </w:tr>
      <w:tr w:rsidR="00B94DBB" w14:paraId="0283C579" w14:textId="77777777" w:rsidTr="00B94DBB">
        <w:trPr>
          <w:trHeight w:val="262"/>
        </w:trPr>
        <w:tc>
          <w:tcPr>
            <w:tcW w:w="778" w:type="dxa"/>
          </w:tcPr>
          <w:p w14:paraId="2041D666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18CAC493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35E3F3C0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050AD702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67FD8A5F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04B2543A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4855F642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1EC130CA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74797B70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73817185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47ECE2A4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65BF99FF" w14:textId="77777777" w:rsidR="00B94DBB" w:rsidRDefault="00B94DBB">
            <w:pPr>
              <w:jc w:val="center"/>
            </w:pPr>
          </w:p>
        </w:tc>
      </w:tr>
      <w:tr w:rsidR="00B94DBB" w14:paraId="1734CA2A" w14:textId="77777777" w:rsidTr="00B94DBB">
        <w:trPr>
          <w:trHeight w:val="226"/>
        </w:trPr>
        <w:tc>
          <w:tcPr>
            <w:tcW w:w="778" w:type="dxa"/>
          </w:tcPr>
          <w:p w14:paraId="143B73C6" w14:textId="77777777" w:rsidR="00B94DBB" w:rsidRDefault="00B94DBB">
            <w:pPr>
              <w:jc w:val="center"/>
            </w:pPr>
          </w:p>
        </w:tc>
        <w:tc>
          <w:tcPr>
            <w:tcW w:w="2132" w:type="dxa"/>
          </w:tcPr>
          <w:p w14:paraId="47D52AFA" w14:textId="77777777" w:rsidR="00B94DBB" w:rsidRDefault="00B94DBB">
            <w:pPr>
              <w:jc w:val="center"/>
            </w:pPr>
          </w:p>
        </w:tc>
        <w:tc>
          <w:tcPr>
            <w:tcW w:w="1860" w:type="dxa"/>
          </w:tcPr>
          <w:p w14:paraId="57DEA491" w14:textId="77777777" w:rsidR="00B94DBB" w:rsidRDefault="00B94DBB">
            <w:pPr>
              <w:jc w:val="center"/>
            </w:pPr>
          </w:p>
        </w:tc>
        <w:tc>
          <w:tcPr>
            <w:tcW w:w="900" w:type="dxa"/>
          </w:tcPr>
          <w:p w14:paraId="135C3029" w14:textId="77777777" w:rsidR="00B94DBB" w:rsidRDefault="00B94DBB">
            <w:pPr>
              <w:jc w:val="center"/>
            </w:pPr>
          </w:p>
        </w:tc>
        <w:tc>
          <w:tcPr>
            <w:tcW w:w="1011" w:type="dxa"/>
          </w:tcPr>
          <w:p w14:paraId="1BD51ADD" w14:textId="77777777" w:rsidR="00B94DBB" w:rsidRDefault="00B94DBB">
            <w:pPr>
              <w:jc w:val="center"/>
            </w:pPr>
          </w:p>
        </w:tc>
        <w:tc>
          <w:tcPr>
            <w:tcW w:w="882" w:type="dxa"/>
          </w:tcPr>
          <w:p w14:paraId="59744E1A" w14:textId="77777777" w:rsidR="00B94DBB" w:rsidRDefault="00B94DBB">
            <w:pPr>
              <w:jc w:val="center"/>
            </w:pPr>
          </w:p>
        </w:tc>
        <w:tc>
          <w:tcPr>
            <w:tcW w:w="991" w:type="dxa"/>
          </w:tcPr>
          <w:p w14:paraId="5DE50FAA" w14:textId="77777777" w:rsidR="00B94DBB" w:rsidRDefault="00B94DBB">
            <w:pPr>
              <w:jc w:val="center"/>
            </w:pPr>
          </w:p>
        </w:tc>
        <w:tc>
          <w:tcPr>
            <w:tcW w:w="1112" w:type="dxa"/>
          </w:tcPr>
          <w:p w14:paraId="2F3F2264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24172ED2" w14:textId="77777777" w:rsidR="00B94DBB" w:rsidRDefault="00B94DBB">
            <w:pPr>
              <w:jc w:val="center"/>
            </w:pPr>
          </w:p>
        </w:tc>
        <w:tc>
          <w:tcPr>
            <w:tcW w:w="1215" w:type="dxa"/>
          </w:tcPr>
          <w:p w14:paraId="286BF59F" w14:textId="77777777" w:rsidR="00B94DBB" w:rsidRDefault="00B94DBB">
            <w:pPr>
              <w:jc w:val="center"/>
            </w:pPr>
          </w:p>
        </w:tc>
        <w:tc>
          <w:tcPr>
            <w:tcW w:w="753" w:type="dxa"/>
          </w:tcPr>
          <w:p w14:paraId="50BAAB9A" w14:textId="77777777" w:rsidR="00B94DBB" w:rsidRDefault="00B94DBB">
            <w:pPr>
              <w:jc w:val="center"/>
            </w:pPr>
          </w:p>
        </w:tc>
        <w:tc>
          <w:tcPr>
            <w:tcW w:w="1021" w:type="dxa"/>
          </w:tcPr>
          <w:p w14:paraId="245620CB" w14:textId="77777777" w:rsidR="00B94DBB" w:rsidRDefault="00B94DBB">
            <w:pPr>
              <w:jc w:val="center"/>
            </w:pPr>
          </w:p>
        </w:tc>
      </w:tr>
    </w:tbl>
    <w:p w14:paraId="5F3C6C7F" w14:textId="77777777" w:rsidR="00C10ABA" w:rsidRDefault="00C10ABA">
      <w:pPr>
        <w:spacing w:after="0"/>
        <w:jc w:val="center"/>
        <w:rPr>
          <w:b/>
        </w:rPr>
      </w:pPr>
    </w:p>
    <w:p w14:paraId="2C1B29AB" w14:textId="15DF8835" w:rsidR="00C10ABA" w:rsidRDefault="00C22CC4">
      <w:pPr>
        <w:spacing w:after="0"/>
        <w:rPr>
          <w:b/>
        </w:rPr>
      </w:pPr>
      <w:r>
        <w:rPr>
          <w:b/>
        </w:rPr>
        <w:t xml:space="preserve">Compiler: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HOD: </w:t>
      </w:r>
      <w:r w:rsidR="00F81263">
        <w:rPr>
          <w:b/>
        </w:rPr>
        <w:tab/>
      </w:r>
      <w:r w:rsidR="00F81263">
        <w:rPr>
          <w:b/>
        </w:rPr>
        <w:tab/>
      </w:r>
      <w:r w:rsidR="00F81263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81263">
        <w:rPr>
          <w:b/>
        </w:rPr>
        <w:t xml:space="preserve">Dean: </w:t>
      </w:r>
    </w:p>
    <w:p w14:paraId="291A3D52" w14:textId="77777777" w:rsidR="00C10ABA" w:rsidRDefault="00C10ABA">
      <w:pPr>
        <w:spacing w:after="0"/>
        <w:rPr>
          <w:b/>
        </w:rPr>
      </w:pPr>
    </w:p>
    <w:p w14:paraId="6EAF2F1B" w14:textId="3B792083" w:rsidR="00C10ABA" w:rsidRDefault="00C22CC4">
      <w:pPr>
        <w:spacing w:after="0"/>
        <w:rPr>
          <w:b/>
        </w:rPr>
      </w:pPr>
      <w:r>
        <w:rPr>
          <w:b/>
        </w:rPr>
        <w:t xml:space="preserve">Signature: </w:t>
      </w:r>
      <w:r>
        <w:rPr>
          <w:b/>
        </w:rPr>
        <w:tab/>
      </w:r>
      <w:r w:rsidR="00234CC7">
        <w:rPr>
          <w:b/>
        </w:rPr>
        <w:tab/>
      </w:r>
      <w:r w:rsidR="00234CC7">
        <w:rPr>
          <w:b/>
        </w:rPr>
        <w:tab/>
      </w:r>
      <w:r w:rsidR="00234CC7">
        <w:rPr>
          <w:b/>
        </w:rPr>
        <w:tab/>
      </w:r>
      <w:r>
        <w:rPr>
          <w:b/>
        </w:rPr>
        <w:tab/>
        <w:t>Signature:</w:t>
      </w:r>
      <w:r w:rsidR="00234CC7">
        <w:rPr>
          <w:b/>
        </w:rPr>
        <w:tab/>
      </w:r>
      <w:r w:rsidR="00234CC7">
        <w:rPr>
          <w:b/>
        </w:rPr>
        <w:tab/>
      </w:r>
      <w:r w:rsidR="00234CC7">
        <w:rPr>
          <w:b/>
        </w:rPr>
        <w:tab/>
      </w:r>
      <w:r>
        <w:rPr>
          <w:b/>
        </w:rPr>
        <w:tab/>
      </w:r>
      <w:r w:rsidR="00234CC7">
        <w:rPr>
          <w:b/>
        </w:rPr>
        <w:t>Signature:</w:t>
      </w:r>
    </w:p>
    <w:p w14:paraId="51AF011D" w14:textId="77777777" w:rsidR="00C10ABA" w:rsidRDefault="00C10ABA">
      <w:pPr>
        <w:spacing w:after="0"/>
        <w:rPr>
          <w:b/>
        </w:rPr>
      </w:pPr>
    </w:p>
    <w:p w14:paraId="41CA9B5D" w14:textId="30E11177" w:rsidR="00C10ABA" w:rsidRDefault="00C22CC4">
      <w:pPr>
        <w:spacing w:after="0"/>
        <w:rPr>
          <w:b/>
        </w:rPr>
      </w:pPr>
      <w:r>
        <w:rPr>
          <w:b/>
        </w:rPr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  <w:r w:rsidR="00234CC7">
        <w:rPr>
          <w:b/>
        </w:rPr>
        <w:tab/>
      </w:r>
      <w:r w:rsidR="00234CC7">
        <w:rPr>
          <w:b/>
        </w:rPr>
        <w:tab/>
      </w:r>
      <w:r w:rsidR="00234CC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34CC7">
        <w:rPr>
          <w:b/>
        </w:rPr>
        <w:t>Date:</w:t>
      </w:r>
    </w:p>
    <w:p w14:paraId="14B712DC" w14:textId="77777777" w:rsidR="00C10ABA" w:rsidRDefault="00C10ABA"/>
    <w:sectPr w:rsidR="00C10ABA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BA"/>
    <w:rsid w:val="00234CC7"/>
    <w:rsid w:val="006776DC"/>
    <w:rsid w:val="00B15480"/>
    <w:rsid w:val="00B94DBB"/>
    <w:rsid w:val="00C10ABA"/>
    <w:rsid w:val="00C22CC4"/>
    <w:rsid w:val="00DB609D"/>
    <w:rsid w:val="00E326F7"/>
    <w:rsid w:val="00F8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DCE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B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275B9"/>
    <w:pPr>
      <w:ind w:left="720"/>
      <w:contextualSpacing/>
    </w:pPr>
  </w:style>
  <w:style w:type="table" w:styleId="TableGrid">
    <w:name w:val="Table Grid"/>
    <w:basedOn w:val="TableNormal"/>
    <w:uiPriority w:val="39"/>
    <w:rsid w:val="00327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nJYgx5kmwr+zEqLIkblA1z+NRw==">AMUW2mWJMi4rfot9Fj/NOwzIn7xxn06fzqFMAn/e4+aobpRU0sTTD0wM2CUzWmHOJK4R5TDIP7zWwp8HM5x1ospl9J3Db3kpgoHP1Jkajw+4Xi8xMYvBOPsTfGgLGFhysu4zUMEWIhWJ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Nwagu Chima Ajanwachuku</dc:creator>
  <cp:lastModifiedBy>Microsoft Office User</cp:lastModifiedBy>
  <cp:revision>4</cp:revision>
  <dcterms:created xsi:type="dcterms:W3CDTF">2022-05-28T11:17:00Z</dcterms:created>
  <dcterms:modified xsi:type="dcterms:W3CDTF">2023-03-31T08:29:00Z</dcterms:modified>
</cp:coreProperties>
</file>